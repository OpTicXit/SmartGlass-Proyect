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C242AF" w14:textId="1B0E7328" w:rsidR="00F7676C" w:rsidRDefault="00F7676C" w:rsidP="68AF89F3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24"/>
          <w:szCs w:val="24"/>
        </w:rPr>
      </w:pPr>
      <w:r w:rsidRPr="68AF89F3"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5E6EDF76" w:rsidRPr="68AF89F3">
        <w:rPr>
          <w:rStyle w:val="Ninguno"/>
          <w:rFonts w:ascii="Arial" w:hAnsi="Arial"/>
          <w:b/>
          <w:bCs/>
          <w:sz w:val="24"/>
          <w:szCs w:val="24"/>
        </w:rPr>
        <w:t>1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17170850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  <w:r w:rsidR="00850BE1">
        <w:rPr>
          <w:rStyle w:val="Ninguno"/>
          <w:b/>
          <w:bCs/>
          <w:sz w:val="24"/>
          <w:szCs w:val="24"/>
        </w:rPr>
        <w:t>0</w:t>
      </w:r>
      <w:r w:rsidR="00022417">
        <w:rPr>
          <w:rStyle w:val="Ninguno"/>
          <w:b/>
          <w:bCs/>
          <w:sz w:val="24"/>
          <w:szCs w:val="24"/>
        </w:rPr>
        <w:t>7</w:t>
      </w:r>
      <w:r w:rsidR="00850BE1">
        <w:rPr>
          <w:rStyle w:val="Ninguno"/>
          <w:b/>
          <w:bCs/>
          <w:sz w:val="24"/>
          <w:szCs w:val="24"/>
        </w:rPr>
        <w:t>/03/2025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14:paraId="191277E1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11224D5" w14:textId="6DDB58BC" w:rsidR="00F7676C" w:rsidRDefault="009C2797" w:rsidP="00875E4A">
            <w:r>
              <w:t>COD01</w:t>
            </w:r>
          </w:p>
        </w:tc>
        <w:tc>
          <w:tcPr>
            <w:tcW w:w="7615" w:type="dxa"/>
          </w:tcPr>
          <w:p w14:paraId="101BE450" w14:textId="001441AA" w:rsidR="00F7676C" w:rsidRDefault="009C2797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Berrio Romero</w:t>
            </w:r>
          </w:p>
        </w:tc>
      </w:tr>
      <w:tr w:rsidR="00F7676C" w14:paraId="5372B007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8DA9A8" w14:textId="774977CA" w:rsidR="00F7676C" w:rsidRDefault="009C2797" w:rsidP="00875E4A">
            <w:r>
              <w:t>COD02</w:t>
            </w:r>
          </w:p>
        </w:tc>
        <w:tc>
          <w:tcPr>
            <w:tcW w:w="7615" w:type="dxa"/>
          </w:tcPr>
          <w:p w14:paraId="79B297B3" w14:textId="1DB2490A" w:rsidR="00F7676C" w:rsidRDefault="009C2797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Argenis Caro Corona</w:t>
            </w:r>
          </w:p>
        </w:tc>
      </w:tr>
      <w:tr w:rsidR="00F7676C" w14:paraId="2B97A9A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D7DC13" w14:textId="14796C84" w:rsidR="00F7676C" w:rsidRDefault="009C2797" w:rsidP="00875E4A">
            <w:r>
              <w:t>COD03</w:t>
            </w:r>
          </w:p>
        </w:tc>
        <w:tc>
          <w:tcPr>
            <w:tcW w:w="7615" w:type="dxa"/>
          </w:tcPr>
          <w:p w14:paraId="0122B573" w14:textId="0A76868B" w:rsidR="00F7676C" w:rsidRDefault="009C2797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Ángel Martínez</w:t>
            </w:r>
          </w:p>
        </w:tc>
      </w:tr>
      <w:tr w:rsidR="00F7676C" w14:paraId="62E71F4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548AAA" w14:textId="3C1CB870" w:rsidR="00F7676C" w:rsidRDefault="009C2797" w:rsidP="00875E4A">
            <w:r>
              <w:t>COD04</w:t>
            </w:r>
          </w:p>
        </w:tc>
        <w:tc>
          <w:tcPr>
            <w:tcW w:w="7615" w:type="dxa"/>
          </w:tcPr>
          <w:p w14:paraId="6A589208" w14:textId="5F2C4CD6" w:rsidR="00F7676C" w:rsidRDefault="009C2797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Eduardo Amaya</w:t>
            </w: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734FF5" w14:paraId="70E94997" w14:textId="77777777" w:rsidTr="001D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B5AE273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hideMark/>
          </w:tcPr>
          <w:p w14:paraId="18AE4712" w14:textId="77777777" w:rsidR="00BE7F58" w:rsidRPr="00734FF5" w:rsidRDefault="00BE7F58" w:rsidP="00EA2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734FF5" w14:paraId="091ED2EE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0B90DB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hideMark/>
          </w:tcPr>
          <w:p w14:paraId="164FA94E" w14:textId="69C743A5" w:rsidR="00BE7F58" w:rsidRPr="00734FF5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Como administrador quiero que el software tenga entrada de registro, inicio de sesión para el usuario y algunos datos como celular, </w:t>
            </w:r>
            <w:r w:rsidR="006358C9">
              <w:rPr>
                <w:rFonts w:ascii="Arial" w:eastAsia="Times New Roman" w:hAnsi="Arial" w:cs="Arial"/>
                <w:sz w:val="24"/>
                <w:szCs w:val="24"/>
              </w:rPr>
              <w:t>correo,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8053D6">
              <w:rPr>
                <w:rFonts w:ascii="Arial" w:eastAsia="Times New Roman" w:hAnsi="Arial" w:cs="Arial"/>
                <w:sz w:val="24"/>
                <w:szCs w:val="24"/>
              </w:rPr>
              <w:t>etc.</w:t>
            </w:r>
          </w:p>
        </w:tc>
      </w:tr>
      <w:tr w:rsidR="00BE7F58" w:rsidRPr="00734FF5" w14:paraId="1157F30A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E8EB3C6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</w:tcPr>
          <w:p w14:paraId="43939F6D" w14:textId="745E996B" w:rsidR="00BE7F58" w:rsidRPr="00734FF5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Como administrador debo Incluir un campo para código y un campo para los productos de entrada para realizar su funcionamiento</w:t>
            </w:r>
          </w:p>
        </w:tc>
      </w:tr>
      <w:tr w:rsidR="00BE7F58" w:rsidRPr="00734FF5" w14:paraId="0EFEF97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6138352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</w:tcPr>
          <w:p w14:paraId="65A1E5EF" w14:textId="10FB5509" w:rsidR="00BE7F58" w:rsidRPr="00734FF5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Como administrador quiero que el aplicativo </w:t>
            </w:r>
            <w:r>
              <w:rPr>
                <w:rFonts w:ascii="Arial" w:hAnsi="Arial" w:cs="Arial"/>
                <w:sz w:val="24"/>
                <w:szCs w:val="24"/>
              </w:rPr>
              <w:t>permita que el usuario registre nuevos productos y su código, para la producción del vidrio</w:t>
            </w:r>
          </w:p>
        </w:tc>
      </w:tr>
      <w:tr w:rsidR="00BE7F58" w:rsidRPr="00734FF5" w14:paraId="6287069F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6B5E6F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</w:tcPr>
          <w:p w14:paraId="6B6A27D5" w14:textId="7B1CD359" w:rsidR="00BE7F58" w:rsidRPr="00734FF5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administrador quiero incluir un campo para cantidad y medidas del vidrio</w:t>
            </w:r>
          </w:p>
        </w:tc>
      </w:tr>
      <w:tr w:rsidR="00BE7F58" w:rsidRPr="00734FF5" w14:paraId="03522D4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115DF7F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</w:tcPr>
          <w:p w14:paraId="6F2BEDE4" w14:textId="6B1FB6B8" w:rsidR="00BE7F58" w:rsidRPr="00734FF5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administrador quiero incluir un campo para ver producción de vidrio y generar factura u informe final con datos del usuario registrado en login </w:t>
            </w:r>
          </w:p>
        </w:tc>
      </w:tr>
      <w:tr w:rsidR="00BE7F58" w:rsidRPr="00734FF5" w14:paraId="222E130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29EDFF9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</w:tcPr>
          <w:p w14:paraId="24030045" w14:textId="335F8E83" w:rsidR="00BE7F58" w:rsidRPr="009C2797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administrador requiero que el aplicativo genere reportes detallados de las emisiones de CO2, con el fin de cumplir con las regulaciones ambientales y planificar mejoras</w:t>
            </w:r>
          </w:p>
        </w:tc>
      </w:tr>
      <w:tr w:rsidR="00BE7F58" w:rsidRPr="00734FF5" w14:paraId="25AE765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C9BEB8C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</w:tcPr>
          <w:p w14:paraId="64A8400F" w14:textId="6313725B" w:rsidR="00BE7F58" w:rsidRPr="009C2797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Como administrador debo en el aplicativo ofrecer una interfaz de línea de comandos clara con una estructura de opciones de menús</w:t>
            </w:r>
          </w:p>
        </w:tc>
      </w:tr>
      <w:tr w:rsidR="00BE7F58" w:rsidRPr="00734FF5" w14:paraId="57FE58B8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0FF8B61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</w:tcPr>
          <w:p w14:paraId="5692C78D" w14:textId="1F6ADB77" w:rsidR="00BE7F58" w:rsidRPr="00734FF5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Como supervisor de producción quiero que la aplicación detecte aumentos de CO2 en producción para optimizar el consumo y reducir las emisiones</w:t>
            </w:r>
          </w:p>
        </w:tc>
      </w:tr>
      <w:tr w:rsidR="00BE7F58" w:rsidRPr="00734FF5" w14:paraId="694B1C66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39E6548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7EA05E35" w14:textId="3BFBD1B8" w:rsidR="00BE7F58" w:rsidRPr="00734FF5" w:rsidRDefault="009C279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Como usuario debo poder filtrar los datos emisiones de CO2 en producción y venta del vidrio</w:t>
            </w:r>
          </w:p>
        </w:tc>
      </w:tr>
      <w:tr w:rsidR="00BE7F58" w:rsidRPr="00734FF5" w14:paraId="285A3029" w14:textId="77777777" w:rsidTr="009C279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18D6CB8" w14:textId="209379FD" w:rsidR="00BE7F58" w:rsidRPr="00734FF5" w:rsidRDefault="00BE7F58" w:rsidP="009C2797">
            <w:pP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218" w:type="dxa"/>
          </w:tcPr>
          <w:p w14:paraId="29908565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26F66A47" w14:textId="77777777" w:rsidR="00BE7F58" w:rsidRDefault="00BE7F58" w:rsidP="00BE7F58">
      <w:pPr>
        <w:jc w:val="both"/>
        <w:rPr>
          <w:ins w:id="0" w:author="Coordinador Permanencia Programa Ingeniería de Sistemas" w:date="2019-05-31T03:08:00Z"/>
        </w:rPr>
      </w:pPr>
    </w:p>
    <w:p w14:paraId="5DB2C7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sectPr w:rsidR="00BE7F58" w:rsidSect="00E932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D8AE" w14:textId="77777777" w:rsidR="00F7338A" w:rsidRDefault="00F7338A">
      <w:r>
        <w:separator/>
      </w:r>
    </w:p>
  </w:endnote>
  <w:endnote w:type="continuationSeparator" w:id="0">
    <w:p w14:paraId="38254E28" w14:textId="77777777" w:rsidR="00F7338A" w:rsidRDefault="00F7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35E6A" w14:textId="78E3F814" w:rsidR="00516B71" w:rsidRPr="00C3741B" w:rsidRDefault="009A58A0" w:rsidP="00C3741B">
    <w:pPr>
      <w:pStyle w:val="Piedepgina"/>
      <w:jc w:val="right"/>
      <w:rPr>
        <w:sz w:val="22"/>
        <w:szCs w:val="22"/>
      </w:rPr>
    </w:pP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5CB117C4">
          <wp:simplePos x="0" y="0"/>
          <wp:positionH relativeFrom="margin">
            <wp:align>left</wp:align>
          </wp:positionH>
          <wp:positionV relativeFrom="paragraph">
            <wp:posOffset>14605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6B71"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702B4A71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8FD93B" id="Conector recto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6.75pt" to="472.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" strokecolor="#c00000" strokeweight="1.5pt">
              <v:stroke joinstyle="miter"/>
            </v:line>
          </w:pict>
        </mc:Fallback>
      </mc:AlternateContent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B00B0" w14:textId="77777777" w:rsidR="00F7338A" w:rsidRDefault="00F7338A">
      <w:r>
        <w:separator/>
      </w:r>
    </w:p>
  </w:footnote>
  <w:footnote w:type="continuationSeparator" w:id="0">
    <w:p w14:paraId="05255F5D" w14:textId="77777777" w:rsidR="00F7338A" w:rsidRDefault="00F7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000000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5BD99D50" w:rsidR="005C2EFE" w:rsidRPr="005C2EFE" w:rsidRDefault="68AF89F3" w:rsidP="68AF89F3">
    <w:pPr>
      <w:spacing w:line="267" w:lineRule="exact"/>
      <w:ind w:right="18"/>
      <w:jc w:val="right"/>
      <w:rPr>
        <w:rFonts w:ascii="Calibri" w:hAnsi="Calibri"/>
        <w:b/>
        <w:bCs/>
        <w:i/>
        <w:iCs/>
        <w:color w:val="384D81"/>
        <w:sz w:val="22"/>
        <w:szCs w:val="22"/>
      </w:rPr>
    </w:pPr>
    <w:r w:rsidRPr="68AF89F3">
      <w:rPr>
        <w:rFonts w:ascii="Calibri" w:hAnsi="Calibri"/>
        <w:b/>
        <w:bCs/>
        <w:i/>
        <w:iCs/>
        <w:color w:val="384D81"/>
        <w:sz w:val="22"/>
        <w:szCs w:val="22"/>
      </w:rPr>
      <w:t xml:space="preserve">III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Conector recto 3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4.5pt,6.75pt" to="471pt,6.75pt" w14:anchorId="05004C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Conector recto 2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.5pt" from="-5.25pt,3.1pt" to="470.25pt,3.1pt" w14:anchorId="63A0AD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4607960">
    <w:abstractNumId w:val="1"/>
  </w:num>
  <w:num w:numId="2" w16cid:durableId="78651318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22417"/>
    <w:rsid w:val="00053D97"/>
    <w:rsid w:val="00072344"/>
    <w:rsid w:val="000A209B"/>
    <w:rsid w:val="000F5DEB"/>
    <w:rsid w:val="00123D8B"/>
    <w:rsid w:val="001530DD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4080E"/>
    <w:rsid w:val="0024559A"/>
    <w:rsid w:val="002571AD"/>
    <w:rsid w:val="00275186"/>
    <w:rsid w:val="00291022"/>
    <w:rsid w:val="00292A2F"/>
    <w:rsid w:val="002949DD"/>
    <w:rsid w:val="002C5249"/>
    <w:rsid w:val="003479EA"/>
    <w:rsid w:val="00354792"/>
    <w:rsid w:val="00370B11"/>
    <w:rsid w:val="00374AC9"/>
    <w:rsid w:val="003752FE"/>
    <w:rsid w:val="00375453"/>
    <w:rsid w:val="003C08AA"/>
    <w:rsid w:val="004036A0"/>
    <w:rsid w:val="004353C7"/>
    <w:rsid w:val="0043656E"/>
    <w:rsid w:val="004517D0"/>
    <w:rsid w:val="00457C44"/>
    <w:rsid w:val="004711AF"/>
    <w:rsid w:val="004767B4"/>
    <w:rsid w:val="00493DBB"/>
    <w:rsid w:val="004C32CA"/>
    <w:rsid w:val="004D2305"/>
    <w:rsid w:val="004E2F7F"/>
    <w:rsid w:val="00502AF6"/>
    <w:rsid w:val="00516B71"/>
    <w:rsid w:val="00534CE6"/>
    <w:rsid w:val="00542C9C"/>
    <w:rsid w:val="00576F4C"/>
    <w:rsid w:val="005A0217"/>
    <w:rsid w:val="005B3643"/>
    <w:rsid w:val="005C2EFE"/>
    <w:rsid w:val="005C61CF"/>
    <w:rsid w:val="005C7FB2"/>
    <w:rsid w:val="005D6C53"/>
    <w:rsid w:val="005E3550"/>
    <w:rsid w:val="006000EE"/>
    <w:rsid w:val="00605D5E"/>
    <w:rsid w:val="00616D85"/>
    <w:rsid w:val="0061727C"/>
    <w:rsid w:val="00622678"/>
    <w:rsid w:val="006358C9"/>
    <w:rsid w:val="006430DB"/>
    <w:rsid w:val="00667C2D"/>
    <w:rsid w:val="00682F83"/>
    <w:rsid w:val="00693F1C"/>
    <w:rsid w:val="006E38BA"/>
    <w:rsid w:val="00716718"/>
    <w:rsid w:val="00721424"/>
    <w:rsid w:val="00757BB4"/>
    <w:rsid w:val="0079260B"/>
    <w:rsid w:val="007A2E8B"/>
    <w:rsid w:val="007A5EC9"/>
    <w:rsid w:val="007B7190"/>
    <w:rsid w:val="007D433B"/>
    <w:rsid w:val="007F6E6D"/>
    <w:rsid w:val="007F7F6E"/>
    <w:rsid w:val="0080443E"/>
    <w:rsid w:val="008053D6"/>
    <w:rsid w:val="008222C0"/>
    <w:rsid w:val="00822BF0"/>
    <w:rsid w:val="008309BE"/>
    <w:rsid w:val="00842DBA"/>
    <w:rsid w:val="00850BE1"/>
    <w:rsid w:val="00877E30"/>
    <w:rsid w:val="008F7980"/>
    <w:rsid w:val="00913BCF"/>
    <w:rsid w:val="00951A95"/>
    <w:rsid w:val="00973D10"/>
    <w:rsid w:val="00996BD8"/>
    <w:rsid w:val="009A423F"/>
    <w:rsid w:val="009A58A0"/>
    <w:rsid w:val="009B5791"/>
    <w:rsid w:val="009B7902"/>
    <w:rsid w:val="009B7A47"/>
    <w:rsid w:val="009C06CC"/>
    <w:rsid w:val="009C2797"/>
    <w:rsid w:val="00A015AB"/>
    <w:rsid w:val="00A45712"/>
    <w:rsid w:val="00A53E73"/>
    <w:rsid w:val="00A56578"/>
    <w:rsid w:val="00A729BD"/>
    <w:rsid w:val="00A746CF"/>
    <w:rsid w:val="00A84A00"/>
    <w:rsid w:val="00AA3393"/>
    <w:rsid w:val="00AA5EF4"/>
    <w:rsid w:val="00AA7461"/>
    <w:rsid w:val="00AD20A4"/>
    <w:rsid w:val="00AF4A90"/>
    <w:rsid w:val="00B06D7C"/>
    <w:rsid w:val="00B162BC"/>
    <w:rsid w:val="00B61137"/>
    <w:rsid w:val="00B85C98"/>
    <w:rsid w:val="00B97D12"/>
    <w:rsid w:val="00BA39CD"/>
    <w:rsid w:val="00BE5154"/>
    <w:rsid w:val="00BE7F58"/>
    <w:rsid w:val="00C27D9D"/>
    <w:rsid w:val="00C3741B"/>
    <w:rsid w:val="00C4556C"/>
    <w:rsid w:val="00C670BD"/>
    <w:rsid w:val="00C71183"/>
    <w:rsid w:val="00CB1D12"/>
    <w:rsid w:val="00CC75D3"/>
    <w:rsid w:val="00CE2152"/>
    <w:rsid w:val="00CE6A48"/>
    <w:rsid w:val="00CF4F7B"/>
    <w:rsid w:val="00CF648E"/>
    <w:rsid w:val="00D01388"/>
    <w:rsid w:val="00D51C94"/>
    <w:rsid w:val="00D53626"/>
    <w:rsid w:val="00D73860"/>
    <w:rsid w:val="00D827C7"/>
    <w:rsid w:val="00DA5977"/>
    <w:rsid w:val="00DA6168"/>
    <w:rsid w:val="00DA6EAE"/>
    <w:rsid w:val="00DB426B"/>
    <w:rsid w:val="00DC07A2"/>
    <w:rsid w:val="00DF6D53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54DF9"/>
    <w:rsid w:val="00F7338A"/>
    <w:rsid w:val="00F7676C"/>
    <w:rsid w:val="00F809AE"/>
    <w:rsid w:val="00FC2E6B"/>
    <w:rsid w:val="00FF4166"/>
    <w:rsid w:val="43303F01"/>
    <w:rsid w:val="5E6EDF76"/>
    <w:rsid w:val="68AF8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17106C"/>
    <w:rsid w:val="004517D0"/>
    <w:rsid w:val="004A13C5"/>
    <w:rsid w:val="005571DD"/>
    <w:rsid w:val="00587255"/>
    <w:rsid w:val="005A2C29"/>
    <w:rsid w:val="005F280B"/>
    <w:rsid w:val="0064359C"/>
    <w:rsid w:val="00690BE3"/>
    <w:rsid w:val="006E1C87"/>
    <w:rsid w:val="00710E88"/>
    <w:rsid w:val="00745A06"/>
    <w:rsid w:val="00775E81"/>
    <w:rsid w:val="007E5008"/>
    <w:rsid w:val="0094201F"/>
    <w:rsid w:val="00AB21A8"/>
    <w:rsid w:val="00AF0050"/>
    <w:rsid w:val="00C4751D"/>
    <w:rsid w:val="00C71183"/>
    <w:rsid w:val="00E041FF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javic</cp:lastModifiedBy>
  <cp:revision>13</cp:revision>
  <cp:lastPrinted>2018-03-20T01:16:00Z</cp:lastPrinted>
  <dcterms:created xsi:type="dcterms:W3CDTF">2019-09-24T16:02:00Z</dcterms:created>
  <dcterms:modified xsi:type="dcterms:W3CDTF">2025-03-11T11:43:00Z</dcterms:modified>
</cp:coreProperties>
</file>